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3BEC1E">
      <w:pPr>
        <w:spacing w:line="258" w:lineRule="auto"/>
        <w:rPr>
          <w:rFonts w:ascii="宋体"/>
          <w:sz w:val="21"/>
        </w:rPr>
      </w:pPr>
    </w:p>
    <w:p w14:paraId="372FB49D">
      <w:pPr>
        <w:spacing w:before="78" w:line="185" w:lineRule="auto"/>
        <w:ind w:firstLine="91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尊敬的博士生导师：</w:t>
      </w:r>
    </w:p>
    <w:p w14:paraId="74F0FE77">
      <w:pPr>
        <w:spacing w:before="102" w:line="261" w:lineRule="auto"/>
        <w:ind w:left="910" w:right="1111" w:firstLine="483"/>
        <w:rPr>
          <w:rFonts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pacing w:val="-9"/>
          <w:sz w:val="24"/>
          <w:szCs w:val="24"/>
        </w:rPr>
        <w:t>您好！我申请审核制攻读博士学位，申请主要研究方向：密码算法软硬件优化实现、密码算法侧信道攻击与防御、轻量级密码算法设计与分析等。以下是个人信息与科研情况，迫切想通过读博进一步提升自己，望老师给予机会，非常感谢</w:t>
      </w:r>
      <w:r>
        <w:rPr>
          <w:rFonts w:ascii="宋体" w:hAnsi="宋体" w:eastAsia="宋体" w:cs="宋体"/>
          <w:spacing w:val="-9"/>
          <w:sz w:val="24"/>
          <w:szCs w:val="24"/>
        </w:rPr>
        <w:t>！</w:t>
      </w:r>
    </w:p>
    <w:p w14:paraId="1E6FCA66">
      <w:pPr>
        <w:spacing w:before="281" w:line="182" w:lineRule="auto"/>
        <w:ind w:firstLine="911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pacing w:val="-2"/>
          <w:sz w:val="24"/>
          <w:szCs w:val="24"/>
          <w14:textOutline w14:w="4286" w14:cap="flat" w14:cmpd="sng">
            <w14:solidFill>
              <w14:srgbClr w14:val="000000"/>
            </w14:solidFill>
            <w14:prstDash w14:val="solid"/>
            <w14:miter w14:val="0"/>
          </w14:textOutline>
        </w:rPr>
        <w:t>个人信息</w:t>
      </w:r>
    </w:p>
    <w:tbl>
      <w:tblPr>
        <w:tblStyle w:val="5"/>
        <w:tblW w:w="9899" w:type="dxa"/>
        <w:tblInd w:w="902" w:type="dxa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899"/>
      </w:tblGrid>
      <w:tr w14:paraId="36BAE226">
        <w:trPr>
          <w:trHeight w:val="3358" w:hRule="atLeast"/>
        </w:trPr>
        <w:tc>
          <w:tcPr>
            <w:tcW w:w="9899" w:type="dxa"/>
            <w:tcBorders>
              <w:top w:val="single" w:color="000000" w:sz="8" w:space="0"/>
            </w:tcBorders>
            <w:vAlign w:val="top"/>
          </w:tcPr>
          <w:p w14:paraId="1D727D4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6" w:line="240" w:lineRule="exact"/>
              <w:ind w:firstLine="23"/>
              <w:textAlignment w:val="baseline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5039360</wp:posOffset>
                  </wp:positionH>
                  <wp:positionV relativeFrom="paragraph">
                    <wp:posOffset>-3175</wp:posOffset>
                  </wp:positionV>
                  <wp:extent cx="1088390" cy="1452880"/>
                  <wp:effectExtent l="0" t="0" r="3810" b="20320"/>
                  <wp:wrapNone/>
                  <wp:docPr id="14" name="图片 14" descr="/Users/xiangjiahao/Desktop/image.jpg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/Users/xiangjiahao/Desktop/image.jpgimag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t="3302" b="33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9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23"/>
                <w:w w:val="97"/>
                <w:sz w:val="24"/>
                <w:szCs w:val="24"/>
              </w:rPr>
              <w:t>名：</w:t>
            </w:r>
            <w:r>
              <w:rPr>
                <w:rFonts w:hint="eastAsia" w:ascii="宋体" w:hAnsi="宋体" w:eastAsia="宋体" w:cs="宋体"/>
                <w:spacing w:val="-23"/>
                <w:w w:val="97"/>
                <w:sz w:val="24"/>
                <w:szCs w:val="24"/>
                <w:lang w:val="en-US" w:eastAsia="zh-CN"/>
              </w:rPr>
              <w:t xml:space="preserve"> 向嘉豪</w:t>
            </w:r>
            <w:r>
              <w:rPr>
                <w:rFonts w:hint="eastAsia" w:ascii="宋体" w:hAnsi="宋体" w:eastAsia="宋体" w:cs="宋体"/>
                <w:spacing w:val="33"/>
                <w:sz w:val="24"/>
                <w:szCs w:val="24"/>
                <w:lang w:val="en-US" w:eastAsia="zh-CN"/>
              </w:rPr>
              <w:t xml:space="preserve">                                  </w:t>
            </w:r>
          </w:p>
          <w:p w14:paraId="0641A777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0" w:line="240" w:lineRule="exact"/>
              <w:ind w:firstLine="23"/>
              <w:textAlignment w:val="baseline"/>
              <w:rPr>
                <w:rFonts w:hint="default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出生年月</w:t>
            </w:r>
            <w:r>
              <w:rPr>
                <w:rFonts w:ascii="宋体" w:hAnsi="宋体" w:eastAsia="宋体" w:cs="宋体"/>
                <w:spacing w:val="-21"/>
                <w:sz w:val="24"/>
                <w:szCs w:val="24"/>
              </w:rPr>
              <w:t>：</w:t>
            </w:r>
            <w:r>
              <w:rPr>
                <w:rFonts w:hint="eastAsia" w:ascii="宋体" w:hAnsi="宋体" w:eastAsia="宋体" w:cs="宋体"/>
                <w:spacing w:val="-21"/>
                <w:sz w:val="24"/>
                <w:szCs w:val="24"/>
                <w:lang w:val="en-US" w:eastAsia="zh-CN"/>
              </w:rPr>
              <w:t xml:space="preserve"> 2000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.11</w:t>
            </w:r>
          </w:p>
          <w:p w14:paraId="102E38E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97" w:line="240" w:lineRule="exact"/>
              <w:ind w:firstLine="23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手</w:t>
            </w:r>
            <w:r>
              <w:rPr>
                <w:rFonts w:ascii="宋体" w:hAnsi="宋体" w:eastAsia="宋体" w:cs="宋体"/>
                <w:spacing w:val="2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机：</w:t>
            </w:r>
            <w:r>
              <w:rPr>
                <w:rFonts w:hint="eastAsia" w:ascii="宋体" w:hAnsi="宋体" w:eastAsia="宋体" w:cs="宋体"/>
                <w:spacing w:val="-1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pacing w:val="-16"/>
                <w:sz w:val="24"/>
                <w:szCs w:val="24"/>
                <w:lang w:val="en-US" w:eastAsia="zh-CN"/>
              </w:rPr>
              <w:t>13087286239</w:t>
            </w:r>
          </w:p>
          <w:p w14:paraId="70AB75AA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101" w:line="240" w:lineRule="exact"/>
              <w:ind w:firstLine="23"/>
              <w:textAlignment w:val="baseline"/>
              <w:rPr>
                <w:rFonts w:ascii="Times New Roman" w:hAnsi="Times New Roman" w:eastAsia="Times New Roman" w:cs="Times New Roman"/>
                <w:spacing w:val="-9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邮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箱：</w:t>
            </w:r>
            <w:r>
              <w:rPr>
                <w:rFonts w:hint="eastAsia" w:ascii="宋体" w:hAnsi="宋体" w:eastAsia="宋体" w:cs="宋体"/>
                <w:spacing w:val="-9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Times New Roman" w:cs="Times New Roman"/>
                <w:spacing w:val="-9"/>
                <w:sz w:val="24"/>
                <w:szCs w:val="24"/>
              </w:rPr>
              <w:t>simple.xjh@qq.com</w:t>
            </w:r>
          </w:p>
          <w:p w14:paraId="5912B6A1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82" w:line="240" w:lineRule="exact"/>
              <w:ind w:firstLine="23"/>
              <w:textAlignment w:val="baseline"/>
              <w:rPr>
                <w:rFonts w:hint="default" w:ascii="宋体" w:hAnsi="宋体" w:eastAsia="宋体" w:cs="宋体"/>
                <w:spacing w:val="-19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专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     </w:t>
            </w:r>
            <w:r>
              <w:rPr>
                <w:rFonts w:ascii="宋体" w:hAnsi="宋体" w:eastAsia="宋体" w:cs="宋体"/>
                <w:spacing w:val="-19"/>
                <w:sz w:val="24"/>
                <w:szCs w:val="24"/>
              </w:rPr>
              <w:t>业：</w:t>
            </w:r>
            <w:r>
              <w:rPr>
                <w:rFonts w:hint="eastAsia" w:ascii="宋体" w:hAnsi="宋体" w:eastAsia="宋体" w:cs="宋体"/>
                <w:spacing w:val="-19"/>
                <w:sz w:val="24"/>
                <w:szCs w:val="24"/>
                <w:lang w:val="en-US" w:eastAsia="zh-CN"/>
              </w:rPr>
              <w:t xml:space="preserve"> 电子信息</w:t>
            </w:r>
          </w:p>
          <w:p w14:paraId="2F93261D">
            <w:pPr>
              <w:spacing w:before="78" w:line="198" w:lineRule="auto"/>
              <w:ind w:firstLine="1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196850</wp:posOffset>
                  </wp:positionV>
                  <wp:extent cx="4984115" cy="13970"/>
                  <wp:effectExtent l="0" t="0" r="0" b="0"/>
                  <wp:wrapNone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4369" cy="13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14:textOutline w14:w="4354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教育背景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4"/>
                <w:szCs w:val="24"/>
              </w:rPr>
              <w:t>:</w:t>
            </w:r>
          </w:p>
          <w:p w14:paraId="2B0310D3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36"/>
                <w:position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201</w:t>
            </w:r>
            <w:r>
              <w:rPr>
                <w:rFonts w:hint="eastAsia" w:ascii="Times New Roman" w:hAnsi="Times New Roman" w:eastAsia="SimSu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7</w:t>
            </w: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9</w:t>
            </w:r>
            <w:r>
              <w:rPr>
                <w:rFonts w:ascii="宋体" w:hAnsi="宋体" w:eastAsia="宋体" w:cs="宋体"/>
                <w:spacing w:val="-10"/>
                <w:position w:val="6"/>
                <w:sz w:val="24"/>
                <w:szCs w:val="24"/>
              </w:rPr>
              <w:t>月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-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21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 w:eastAsia="宋体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 xml:space="preserve"> 6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月，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长沙学院，本科，机械设计制造及其自动化。</w:t>
            </w:r>
          </w:p>
          <w:p w14:paraId="4B14950D">
            <w:pPr>
              <w:keepNext w:val="0"/>
              <w:keepLines w:val="0"/>
              <w:pageBreakBefore w:val="0"/>
              <w:widowControl/>
              <w:kinsoku w:val="0"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73" w:line="240" w:lineRule="auto"/>
              <w:ind w:left="11" w:firstLine="11"/>
              <w:textAlignment w:val="baseline"/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w w:val="94"/>
                <w:sz w:val="24"/>
                <w:szCs w:val="24"/>
              </w:rPr>
              <w:t>◆</w:t>
            </w:r>
            <w:r>
              <w:rPr>
                <w:rFonts w:ascii="宋体" w:hAnsi="宋体" w:eastAsia="宋体" w:cs="宋体"/>
                <w:spacing w:val="88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23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年 9月-</w:t>
            </w:r>
            <w:r>
              <w:rPr>
                <w:rFonts w:hint="eastAsia" w:ascii="Times New Roman" w:hAnsi="Times New Roman" w:eastAsia="Times New Roman" w:cs="Times New Roman"/>
                <w:spacing w:val="-10"/>
                <w:position w:val="6"/>
                <w:sz w:val="24"/>
                <w:szCs w:val="24"/>
                <w:lang w:val="en-US" w:eastAsia="zh-CN"/>
              </w:rPr>
              <w:t>至今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，</w:t>
            </w:r>
            <w:r>
              <w:rPr>
                <w:rFonts w:hint="default"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衡阳师范学院，硕士，电子信息，导师：李浪教授，进行密码算法软硬件优化实现等研究</w:t>
            </w:r>
            <w:r>
              <w:rPr>
                <w:rFonts w:ascii="Times New Roman" w:hAnsi="Times New Roman" w:eastAsia="Times New Roman" w:cs="Times New Roman"/>
                <w:spacing w:val="-10"/>
                <w:position w:val="6"/>
                <w:sz w:val="24"/>
                <w:szCs w:val="24"/>
              </w:rPr>
              <w:t>。</w:t>
            </w:r>
          </w:p>
        </w:tc>
      </w:tr>
      <w:tr w14:paraId="5074037F">
        <w:trPr>
          <w:trHeight w:val="90" w:hRule="atLeast"/>
        </w:trPr>
        <w:tc>
          <w:tcPr>
            <w:tcW w:w="9899" w:type="dxa"/>
            <w:tcBorders>
              <w:bottom w:val="single" w:color="000000" w:sz="8" w:space="0"/>
            </w:tcBorders>
            <w:vAlign w:val="top"/>
          </w:tcPr>
          <w:p w14:paraId="366F141E">
            <w:pPr>
              <w:spacing w:before="261" w:line="198" w:lineRule="auto"/>
              <w:ind w:firstLine="9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7"/>
                <w:w w:val="105"/>
                <w:sz w:val="22"/>
                <w:szCs w:val="22"/>
                <w14:textOutline w14:w="399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科研成果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7"/>
                <w:w w:val="105"/>
                <w:sz w:val="22"/>
                <w:szCs w:val="22"/>
              </w:rPr>
              <w:t>:</w:t>
            </w:r>
          </w:p>
        </w:tc>
      </w:tr>
    </w:tbl>
    <w:p w14:paraId="2F580048">
      <w:pPr>
        <w:spacing w:before="86" w:line="185" w:lineRule="auto"/>
        <w:ind w:firstLine="929"/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1.论文</w:t>
      </w:r>
    </w:p>
    <w:p w14:paraId="34EFDEC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spacing w:val="-2"/>
          <w:sz w:val="24"/>
          <w:szCs w:val="24"/>
        </w:rPr>
        <w:t>◆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Efficient implementations of CRAFT cipher for Internet of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Things[J].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Computers and Electrical Engineering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2024, 116: 109168.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 xml:space="preserve">中科院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3 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区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IF=4.0).</w:t>
      </w:r>
    </w:p>
    <w:p w14:paraId="79FAA8B3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◆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Low-Latency Implementation of Bitsliced SPN-Cipher on IoT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Processors. (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Computers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CCF-A, 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一审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25C586BE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Lang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Thread-Adaptive: Optimized Parallel Architectures of SLH-DSA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on GPUs. (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 xml:space="preserve">拟投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IEEE Transactions on Circuits and Systems II: Express Briefs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kaiti sc" w:hAnsi="kaiti sc" w:eastAsia="kaiti sc" w:cs="kaiti sc"/>
          <w:color w:val="000000"/>
          <w:kern w:val="0"/>
          <w:sz w:val="24"/>
          <w:szCs w:val="24"/>
          <w:lang w:val="en-US" w:eastAsia="zh-CN" w:bidi="ar"/>
        </w:rPr>
        <w:t>已完初稿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).</w:t>
      </w:r>
    </w:p>
    <w:p w14:paraId="5F0C3460">
      <w:pPr>
        <w:spacing w:before="100" w:line="250" w:lineRule="auto"/>
        <w:ind w:left="909" w:right="1104" w:firstLine="17"/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Lianrui Deng,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Yu Ou,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. Tripm: a multi-label deep learning SCA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model for multi-byte attacks[J].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International Journal of Machine Learning and Cybernetics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2025: 1-16.</w:t>
      </w:r>
    </w:p>
    <w:p w14:paraId="716CF98E">
      <w:pPr>
        <w:spacing w:before="100" w:line="250" w:lineRule="auto"/>
        <w:ind w:left="909" w:right="1104" w:firstLine="17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◆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Xingqi Yue, Liang Li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*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, Quiping Li,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Jiahao Xiang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Zhiwen Hu. QLW: a lightweight block</w:t>
      </w:r>
      <w:r>
        <w:rPr>
          <w:rFonts w:hint="eastAsia"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 xml:space="preserve">cipher with high diffusion[J].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Th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e Journal of Supercomputing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 w:eastAsia="zh-CN" w:bidi="ar"/>
        </w:rPr>
        <w:t>, 2025, 81(1): 224.</w:t>
      </w:r>
    </w:p>
    <w:p w14:paraId="1C1A46DD">
      <w:pPr>
        <w:spacing w:before="79" w:line="185" w:lineRule="auto"/>
        <w:ind w:firstLine="915"/>
        <w:rPr>
          <w:rFonts w:ascii="宋体" w:hAnsi="宋体" w:eastAsia="宋体" w:cs="宋体"/>
          <w:sz w:val="24"/>
          <w:szCs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572770</wp:posOffset>
            </wp:positionH>
            <wp:positionV relativeFrom="paragraph">
              <wp:posOffset>197485</wp:posOffset>
            </wp:positionV>
            <wp:extent cx="6286500" cy="1524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245" cy="1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主持</w:t>
      </w:r>
      <w:r>
        <w:rPr>
          <w:rFonts w:ascii="宋体" w:hAnsi="宋体" w:eastAsia="宋体" w:cs="宋体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项目情况</w:t>
      </w:r>
    </w:p>
    <w:p w14:paraId="6DEE86B2">
      <w:pPr>
        <w:spacing w:before="73" w:line="212" w:lineRule="auto"/>
        <w:ind w:left="937" w:right="1104" w:hanging="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宋体" w:hAnsi="宋体" w:eastAsia="宋体" w:cs="宋体"/>
          <w:spacing w:val="6"/>
          <w:w w:val="102"/>
          <w:sz w:val="24"/>
          <w:szCs w:val="24"/>
        </w:rPr>
        <w:t>◆</w:t>
      </w:r>
      <w:r>
        <w:rPr>
          <w:rFonts w:hint="eastAsia" w:ascii="宋体" w:hAnsi="宋体" w:eastAsia="宋体" w:cs="宋体"/>
          <w:spacing w:val="6"/>
          <w:w w:val="10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</w:rPr>
        <w:t>轻量级分组密码的软硬件优化研究与实现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202</w:t>
      </w:r>
      <w:r>
        <w:rPr>
          <w:rFonts w:hint="eastAsia" w:ascii="Times New Roman" w:hAnsi="Times New Roman" w:eastAsia="Times New Roman" w:cs="Times New Roman"/>
          <w:spacing w:val="-1"/>
          <w:sz w:val="24"/>
          <w:szCs w:val="24"/>
          <w:lang w:val="en-US" w:eastAsia="zh-CN"/>
        </w:rPr>
        <w:t>4年湖省省研究生科研创新项目</w:t>
      </w:r>
      <w:r>
        <w:rPr>
          <w:rFonts w:hint="default" w:ascii="Times New Roman" w:hAnsi="Times New Roman" w:eastAsia="宋体" w:cs="Times New Roman"/>
          <w:kern w:val="2"/>
          <w:sz w:val="24"/>
          <w:szCs w:val="32"/>
          <w:lang w:val="en-US" w:eastAsia="zh-CN" w:bidi="ar"/>
        </w:rPr>
        <w:t>(No. CX20240977)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.</w:t>
      </w:r>
    </w:p>
    <w:p w14:paraId="59E896E7">
      <w:pPr>
        <w:spacing w:before="110" w:line="185" w:lineRule="auto"/>
        <w:jc w:val="center"/>
        <w:rPr>
          <w:rFonts w:ascii="方正舒体" w:hAnsi="方正舒体" w:eastAsia="方正舒体" w:cs="方正舒体"/>
          <w:sz w:val="32"/>
          <w:szCs w:val="32"/>
        </w:rPr>
      </w:pPr>
    </w:p>
    <w:sectPr>
      <w:type w:val="continuous"/>
      <w:pgSz w:w="11907" w:h="16839"/>
      <w:pgMar w:top="0" w:right="0" w:bottom="0" w:left="0" w:header="0" w:footer="0" w:gutter="0"/>
      <w:cols w:equalWidth="0" w:num="1">
        <w:col w:w="119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aiti sc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ODk4NzUwNWFmZTBkZjQ2MGE3MzE2ZjkwOTllOWU1ZDkifQ=="/>
  </w:docVars>
  <w:rsids>
    <w:rsidRoot w:val="00000000"/>
    <w:rsid w:val="00FE1942"/>
    <w:rsid w:val="01233A9E"/>
    <w:rsid w:val="017C6D0A"/>
    <w:rsid w:val="01A7043C"/>
    <w:rsid w:val="02984C1C"/>
    <w:rsid w:val="02AB5AF9"/>
    <w:rsid w:val="035148F2"/>
    <w:rsid w:val="04FC263C"/>
    <w:rsid w:val="05C75D41"/>
    <w:rsid w:val="06E14CBE"/>
    <w:rsid w:val="072F4F4B"/>
    <w:rsid w:val="087E0481"/>
    <w:rsid w:val="0A584970"/>
    <w:rsid w:val="0BB84DE3"/>
    <w:rsid w:val="0C756913"/>
    <w:rsid w:val="0CF663AE"/>
    <w:rsid w:val="0D470B14"/>
    <w:rsid w:val="0F106999"/>
    <w:rsid w:val="0F784FB5"/>
    <w:rsid w:val="0FDF5034"/>
    <w:rsid w:val="104135F9"/>
    <w:rsid w:val="10FE598E"/>
    <w:rsid w:val="112C42A9"/>
    <w:rsid w:val="11BF139A"/>
    <w:rsid w:val="13C95DDF"/>
    <w:rsid w:val="14724FAA"/>
    <w:rsid w:val="151933B7"/>
    <w:rsid w:val="15A00DC2"/>
    <w:rsid w:val="18042DB9"/>
    <w:rsid w:val="18D749A2"/>
    <w:rsid w:val="19B6279F"/>
    <w:rsid w:val="1A304E0A"/>
    <w:rsid w:val="1B1B3662"/>
    <w:rsid w:val="1D862F93"/>
    <w:rsid w:val="1D882867"/>
    <w:rsid w:val="1E0B0E08"/>
    <w:rsid w:val="1E4E1D03"/>
    <w:rsid w:val="1EF04450"/>
    <w:rsid w:val="1FED3359"/>
    <w:rsid w:val="200A3A07"/>
    <w:rsid w:val="20EA3A3D"/>
    <w:rsid w:val="22682C67"/>
    <w:rsid w:val="235949C4"/>
    <w:rsid w:val="24B46637"/>
    <w:rsid w:val="2634590A"/>
    <w:rsid w:val="272A0E33"/>
    <w:rsid w:val="297E7214"/>
    <w:rsid w:val="29C235A5"/>
    <w:rsid w:val="2A2474D0"/>
    <w:rsid w:val="2A403FBB"/>
    <w:rsid w:val="2A4D3F08"/>
    <w:rsid w:val="2B23121A"/>
    <w:rsid w:val="2B275DB5"/>
    <w:rsid w:val="2C1125C1"/>
    <w:rsid w:val="2C3F4A42"/>
    <w:rsid w:val="2D1C4D7A"/>
    <w:rsid w:val="2D6F35DC"/>
    <w:rsid w:val="2D850B71"/>
    <w:rsid w:val="2F0361F1"/>
    <w:rsid w:val="2FCE2CA3"/>
    <w:rsid w:val="30801AC4"/>
    <w:rsid w:val="310944F3"/>
    <w:rsid w:val="32B36180"/>
    <w:rsid w:val="331210F9"/>
    <w:rsid w:val="33721B98"/>
    <w:rsid w:val="33C15185"/>
    <w:rsid w:val="33CC574C"/>
    <w:rsid w:val="346534AA"/>
    <w:rsid w:val="347F27BE"/>
    <w:rsid w:val="35586B6B"/>
    <w:rsid w:val="36283BA1"/>
    <w:rsid w:val="367A2BD4"/>
    <w:rsid w:val="37C4498C"/>
    <w:rsid w:val="37D05393"/>
    <w:rsid w:val="383D6974"/>
    <w:rsid w:val="3845656E"/>
    <w:rsid w:val="389425B0"/>
    <w:rsid w:val="393E285E"/>
    <w:rsid w:val="39462149"/>
    <w:rsid w:val="3B070E17"/>
    <w:rsid w:val="3B384FDA"/>
    <w:rsid w:val="3B5C5C90"/>
    <w:rsid w:val="3B923C50"/>
    <w:rsid w:val="3BC046A9"/>
    <w:rsid w:val="3C895791"/>
    <w:rsid w:val="3F4F0FDF"/>
    <w:rsid w:val="3F9335C1"/>
    <w:rsid w:val="4004572D"/>
    <w:rsid w:val="40442135"/>
    <w:rsid w:val="41292623"/>
    <w:rsid w:val="41872CB2"/>
    <w:rsid w:val="41BD4926"/>
    <w:rsid w:val="41FB71FC"/>
    <w:rsid w:val="421A3B26"/>
    <w:rsid w:val="422A6D6B"/>
    <w:rsid w:val="471245E3"/>
    <w:rsid w:val="480D6282"/>
    <w:rsid w:val="49B303BC"/>
    <w:rsid w:val="4A7935BA"/>
    <w:rsid w:val="4AD472AA"/>
    <w:rsid w:val="4B321EE0"/>
    <w:rsid w:val="4B8509C1"/>
    <w:rsid w:val="4CF341B4"/>
    <w:rsid w:val="4D78636E"/>
    <w:rsid w:val="4F5B74ED"/>
    <w:rsid w:val="507E7856"/>
    <w:rsid w:val="5144471C"/>
    <w:rsid w:val="51C04AD1"/>
    <w:rsid w:val="52EA0C77"/>
    <w:rsid w:val="532D11DF"/>
    <w:rsid w:val="53EB5003"/>
    <w:rsid w:val="546D3F89"/>
    <w:rsid w:val="54DF2AB7"/>
    <w:rsid w:val="54FF541D"/>
    <w:rsid w:val="553255F1"/>
    <w:rsid w:val="55723E40"/>
    <w:rsid w:val="56102E1E"/>
    <w:rsid w:val="565B5A41"/>
    <w:rsid w:val="570C5CDB"/>
    <w:rsid w:val="571100FC"/>
    <w:rsid w:val="587F6039"/>
    <w:rsid w:val="58814A6C"/>
    <w:rsid w:val="599E4BE5"/>
    <w:rsid w:val="59AA5338"/>
    <w:rsid w:val="5A0A4028"/>
    <w:rsid w:val="5A951B44"/>
    <w:rsid w:val="5AB40E78"/>
    <w:rsid w:val="5AE42ACB"/>
    <w:rsid w:val="5C5F065B"/>
    <w:rsid w:val="5C9B64A5"/>
    <w:rsid w:val="5D8453A4"/>
    <w:rsid w:val="5EA11B87"/>
    <w:rsid w:val="5EF45054"/>
    <w:rsid w:val="5EF92B33"/>
    <w:rsid w:val="5F4C0857"/>
    <w:rsid w:val="60A617AF"/>
    <w:rsid w:val="60C767CF"/>
    <w:rsid w:val="60EC2C1E"/>
    <w:rsid w:val="60F31CBA"/>
    <w:rsid w:val="60FF240D"/>
    <w:rsid w:val="617F52FC"/>
    <w:rsid w:val="62051388"/>
    <w:rsid w:val="62A3501A"/>
    <w:rsid w:val="63491A70"/>
    <w:rsid w:val="648C1029"/>
    <w:rsid w:val="64942E6C"/>
    <w:rsid w:val="64B74DAD"/>
    <w:rsid w:val="651E4E7E"/>
    <w:rsid w:val="65D648DA"/>
    <w:rsid w:val="65EB11B2"/>
    <w:rsid w:val="671D35ED"/>
    <w:rsid w:val="675C9698"/>
    <w:rsid w:val="6780592A"/>
    <w:rsid w:val="678E2418"/>
    <w:rsid w:val="68476448"/>
    <w:rsid w:val="69E228CC"/>
    <w:rsid w:val="69EC72A7"/>
    <w:rsid w:val="6B43768C"/>
    <w:rsid w:val="6C2E3BA6"/>
    <w:rsid w:val="6D54763D"/>
    <w:rsid w:val="6D611D5A"/>
    <w:rsid w:val="6D6B393E"/>
    <w:rsid w:val="6F281ECB"/>
    <w:rsid w:val="708E2E66"/>
    <w:rsid w:val="71C72AD3"/>
    <w:rsid w:val="722E5429"/>
    <w:rsid w:val="72622BD7"/>
    <w:rsid w:val="728269FA"/>
    <w:rsid w:val="72AC57F4"/>
    <w:rsid w:val="744C72C0"/>
    <w:rsid w:val="767D0951"/>
    <w:rsid w:val="782354D1"/>
    <w:rsid w:val="78323C8A"/>
    <w:rsid w:val="78C22246"/>
    <w:rsid w:val="78CA4C57"/>
    <w:rsid w:val="79050385"/>
    <w:rsid w:val="799837C6"/>
    <w:rsid w:val="79A67472"/>
    <w:rsid w:val="79C16FDE"/>
    <w:rsid w:val="79FBC604"/>
    <w:rsid w:val="7A04063C"/>
    <w:rsid w:val="7AF83CFD"/>
    <w:rsid w:val="7B827A6B"/>
    <w:rsid w:val="7C5E5DE2"/>
    <w:rsid w:val="7D0746CC"/>
    <w:rsid w:val="7D425704"/>
    <w:rsid w:val="7F3D43D5"/>
    <w:rsid w:val="7F5EF697"/>
    <w:rsid w:val="7F765B38"/>
    <w:rsid w:val="7F9E2999"/>
    <w:rsid w:val="7FA07B67"/>
    <w:rsid w:val="AABB2922"/>
    <w:rsid w:val="D7FF74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"/>
    </w:rPr>
  </w:style>
  <w:style w:type="character" w:customStyle="1" w:styleId="7">
    <w:name w:val="s2"/>
    <w:uiPriority w:val="0"/>
    <w:rPr>
      <w:rFonts w:ascii="kaiti sc" w:hAnsi="kaiti sc" w:eastAsia="kaiti sc" w:cs="kaiti sc"/>
      <w:sz w:val="24"/>
      <w:szCs w:val="24"/>
    </w:rPr>
  </w:style>
  <w:style w:type="character" w:customStyle="1" w:styleId="8">
    <w:name w:val="s1"/>
    <w:uiPriority w:val="0"/>
    <w:rPr>
      <w:rFonts w:ascii="helvetica" w:hAnsi="helvetica" w:eastAsia="helvetica" w:cs="helvetic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736</Words>
  <Characters>1292</Characters>
  <TotalTime>13</TotalTime>
  <ScaleCrop>false</ScaleCrop>
  <LinksUpToDate>false</LinksUpToDate>
  <CharactersWithSpaces>1481</CharactersWithSpaces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2019-10-13T02:15:00Z</dcterms:created>
  <dc:creator>Administrator</dc:creator>
  <cp:lastModifiedBy>向嘉豪</cp:lastModifiedBy>
  <dcterms:modified xsi:type="dcterms:W3CDTF">2025-04-18T20:24:09Z</dcterms:modified>
  <dc:title>个人简历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wqlLaW5nc29mdCBQREYgdG8gV1BTIDY1</vt:lpwstr>
  </property>
  <property fmtid="{D5CDD505-2E9C-101B-9397-08002B2CF9AE}" pid="3" name="Created">
    <vt:filetime>2022-03-19T14:04:55Z</vt:filetime>
  </property>
  <property fmtid="{D5CDD505-2E9C-101B-9397-08002B2CF9AE}" pid="4" name="KSOProductBuildVer">
    <vt:lpwstr>1033-7.2.2.8955</vt:lpwstr>
  </property>
  <property fmtid="{D5CDD505-2E9C-101B-9397-08002B2CF9AE}" pid="5" name="ICV">
    <vt:lpwstr>504AEABB823E40DFB7358E1D4F6EDF24</vt:lpwstr>
  </property>
</Properties>
</file>